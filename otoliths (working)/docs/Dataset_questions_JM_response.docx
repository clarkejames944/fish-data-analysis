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F2B63" w14:textId="624E82DC" w:rsidR="00262F8A" w:rsidRDefault="0D0F2CF6">
      <w:r w:rsidRPr="0D0F2CF6">
        <w:rPr>
          <w:sz w:val="32"/>
          <w:szCs w:val="32"/>
        </w:rPr>
        <w:t>Questions about the Tiger Flathead Dataset</w:t>
      </w:r>
    </w:p>
    <w:p w14:paraId="020040C0" w14:textId="718A342F" w:rsidR="0D0F2CF6" w:rsidRDefault="0D0F2CF6" w:rsidP="0D0F2CF6"/>
    <w:p w14:paraId="1663DB7B" w14:textId="034C0956" w:rsidR="0D0F2CF6" w:rsidRDefault="0D0F2CF6" w:rsidP="0D0F2CF6">
      <w:r w:rsidRPr="0D0F2CF6">
        <w:rPr>
          <w:sz w:val="24"/>
          <w:szCs w:val="24"/>
        </w:rPr>
        <w:t xml:space="preserve">Hello, </w:t>
      </w:r>
    </w:p>
    <w:p w14:paraId="41116ED9" w14:textId="0B3CBA4A" w:rsidR="0D0F2CF6" w:rsidRDefault="0D0F2CF6" w:rsidP="0D0F2CF6">
      <w:r w:rsidRPr="0D0F2CF6">
        <w:rPr>
          <w:sz w:val="24"/>
          <w:szCs w:val="24"/>
        </w:rPr>
        <w:t>Some question came out from the dataset preliminary analysis.</w:t>
      </w:r>
    </w:p>
    <w:p w14:paraId="03BF3BAC" w14:textId="67B7F16F" w:rsidR="0D0F2CF6" w:rsidRDefault="0D0F2CF6" w:rsidP="0D0F2CF6"/>
    <w:p w14:paraId="4B5A1063" w14:textId="61326ED7" w:rsidR="0D0F2CF6" w:rsidRDefault="0D0F2CF6" w:rsidP="0D0F2CF6">
      <w:r w:rsidRPr="0D0F2CF6">
        <w:rPr>
          <w:b/>
          <w:bCs/>
          <w:sz w:val="26"/>
          <w:szCs w:val="26"/>
        </w:rPr>
        <w:t>tiger flathead data_major zones.csv</w:t>
      </w:r>
    </w:p>
    <w:p w14:paraId="35601BB7" w14:textId="3CED600C" w:rsidR="0D0F2CF6" w:rsidRPr="00DA49C2" w:rsidRDefault="0D0F2CF6" w:rsidP="0D0F2CF6">
      <w:pPr>
        <w:pStyle w:val="ListParagraph"/>
        <w:numPr>
          <w:ilvl w:val="0"/>
          <w:numId w:val="3"/>
        </w:numPr>
        <w:rPr>
          <w:ins w:id="0" w:author="John Morrongiello" w:date="2015-12-22T22:36:00Z"/>
          <w:rFonts w:eastAsiaTheme="minorEastAsia"/>
          <w:sz w:val="24"/>
          <w:szCs w:val="24"/>
          <w:rPrChange w:id="1" w:author="John Morrongiello" w:date="2015-12-22T22:36:00Z">
            <w:rPr>
              <w:ins w:id="2" w:author="John Morrongiello" w:date="2015-12-22T22:36:00Z"/>
              <w:sz w:val="24"/>
              <w:szCs w:val="24"/>
            </w:rPr>
          </w:rPrChange>
        </w:rPr>
      </w:pPr>
      <w:r w:rsidRPr="0D0F2CF6">
        <w:rPr>
          <w:sz w:val="24"/>
          <w:szCs w:val="24"/>
        </w:rPr>
        <w:t xml:space="preserve">Is it possible to assume that the otolith radius at a certain age is the sum of all the previous otolith increments? </w:t>
      </w:r>
    </w:p>
    <w:p w14:paraId="69F96F38" w14:textId="0526CFD2" w:rsidR="00DA49C2" w:rsidRDefault="00DA49C2" w:rsidP="0D0F2CF6">
      <w:pPr>
        <w:pStyle w:val="ListParagraph"/>
        <w:numPr>
          <w:ilvl w:val="0"/>
          <w:numId w:val="3"/>
        </w:numPr>
        <w:rPr>
          <w:rFonts w:eastAsiaTheme="minorEastAsia"/>
          <w:sz w:val="24"/>
          <w:szCs w:val="24"/>
        </w:rPr>
      </w:pPr>
      <w:ins w:id="3" w:author="John Morrongiello" w:date="2015-12-22T22:36:00Z">
        <w:r>
          <w:rPr>
            <w:sz w:val="24"/>
            <w:szCs w:val="24"/>
          </w:rPr>
          <w:t xml:space="preserve">Radius </w:t>
        </w:r>
      </w:ins>
      <w:ins w:id="4" w:author="John Morrongiello" w:date="2015-12-22T22:37:00Z">
        <w:r>
          <w:rPr>
            <w:sz w:val="24"/>
            <w:szCs w:val="24"/>
          </w:rPr>
          <w:t>should in theory be a summation of all increment measurements. In practice, this is not always the case</w:t>
        </w:r>
      </w:ins>
      <w:ins w:id="5" w:author="John Morrongiello" w:date="2015-12-22T22:38:00Z">
        <w:r>
          <w:rPr>
            <w:sz w:val="24"/>
            <w:szCs w:val="24"/>
          </w:rPr>
          <w:t>. T</w:t>
        </w:r>
      </w:ins>
      <w:ins w:id="6" w:author="John Morrongiello" w:date="2015-12-22T22:37:00Z">
        <w:r>
          <w:rPr>
            <w:sz w:val="24"/>
            <w:szCs w:val="24"/>
          </w:rPr>
          <w:t>he radius is a straight line measurment from the core to thre edge, w</w:t>
        </w:r>
      </w:ins>
      <w:ins w:id="7" w:author="John Morrongiello" w:date="2015-12-22T22:38:00Z">
        <w:r>
          <w:rPr>
            <w:sz w:val="24"/>
            <w:szCs w:val="24"/>
          </w:rPr>
          <w:t xml:space="preserve">hilst the increment measurements may follow a curved path (tracking the growth axis) and also the </w:t>
        </w:r>
      </w:ins>
      <w:ins w:id="8" w:author="John Morrongiello" w:date="2015-12-22T22:39:00Z">
        <w:r w:rsidR="00825CDB">
          <w:rPr>
            <w:sz w:val="24"/>
            <w:szCs w:val="24"/>
          </w:rPr>
          <w:t>measurement for the incomplete outer increment is not in the data.</w:t>
        </w:r>
      </w:ins>
    </w:p>
    <w:p w14:paraId="2258E40D" w14:textId="3D60CA99" w:rsidR="0D0F2CF6" w:rsidRPr="00825CDB" w:rsidRDefault="0D0F2CF6" w:rsidP="0D0F2CF6">
      <w:pPr>
        <w:numPr>
          <w:ilvl w:val="0"/>
          <w:numId w:val="3"/>
        </w:numPr>
        <w:rPr>
          <w:ins w:id="9" w:author="John Morrongiello" w:date="2015-12-22T22:39:00Z"/>
          <w:rFonts w:eastAsiaTheme="minorEastAsia"/>
          <w:sz w:val="24"/>
          <w:szCs w:val="24"/>
          <w:rPrChange w:id="10" w:author="John Morrongiello" w:date="2015-12-22T22:39:00Z">
            <w:rPr>
              <w:ins w:id="11" w:author="John Morrongiello" w:date="2015-12-22T22:39:00Z"/>
            </w:rPr>
          </w:rPrChange>
        </w:rPr>
      </w:pPr>
      <w:r>
        <w:t>Why does the same fish change sex several times?</w:t>
      </w:r>
    </w:p>
    <w:p w14:paraId="3CFF69C8" w14:textId="7B29C672" w:rsidR="00825CDB" w:rsidRDefault="00825CDB" w:rsidP="0D0F2CF6">
      <w:pPr>
        <w:numPr>
          <w:ilvl w:val="0"/>
          <w:numId w:val="3"/>
        </w:numPr>
        <w:rPr>
          <w:rFonts w:eastAsiaTheme="minorEastAsia"/>
          <w:sz w:val="24"/>
          <w:szCs w:val="24"/>
        </w:rPr>
      </w:pPr>
      <w:ins w:id="12" w:author="John Morrongiello" w:date="2015-12-22T22:48:00Z">
        <w:r>
          <w:t xml:space="preserve">Oops! Sorry about this. When I was putting together the spreadsheet for you I was copying across columns and got the wrong </w:t>
        </w:r>
      </w:ins>
      <w:ins w:id="13" w:author="John Morrongiello" w:date="2015-12-22T22:49:00Z">
        <w:r>
          <w:t xml:space="preserve">‘sex’ one. </w:t>
        </w:r>
      </w:ins>
      <w:ins w:id="14" w:author="John Morrongiello" w:date="2015-12-22T22:50:00Z">
        <w:r>
          <w:t>I’ve attached a new spreadsheet with the correct sex data for each individual</w:t>
        </w:r>
      </w:ins>
      <w:ins w:id="15" w:author="John Morrongiello" w:date="2015-12-22T22:51:00Z">
        <w:r w:rsidR="003E2F06">
          <w:t xml:space="preserve">. </w:t>
        </w:r>
      </w:ins>
      <w:ins w:id="16" w:author="John Morrongiello" w:date="2015-12-22T22:49:00Z">
        <w:r>
          <w:t xml:space="preserve">The issue of fish ‘changing sex’ only occurs for those individuals which had an undefined sex </w:t>
        </w:r>
      </w:ins>
      <w:ins w:id="17" w:author="John Morrongiello" w:date="2015-12-22T22:50:00Z">
        <w:r>
          <w:t>‘U’. I was mucking around trying to predict the sex of these fish using their growth history</w:t>
        </w:r>
      </w:ins>
      <w:ins w:id="18" w:author="John Morrongiello" w:date="2015-12-22T23:18:00Z">
        <w:r w:rsidR="00B66D47">
          <w:t xml:space="preserve"> for our paper</w:t>
        </w:r>
      </w:ins>
      <w:ins w:id="19" w:author="John Morrongiello" w:date="2015-12-22T22:50:00Z">
        <w:r>
          <w:t xml:space="preserve">, but didn’t get very far (hence </w:t>
        </w:r>
      </w:ins>
      <w:ins w:id="20" w:author="John Morrongiello" w:date="2015-12-22T22:51:00Z">
        <w:r w:rsidR="003E2F06">
          <w:t xml:space="preserve">the stuff up). </w:t>
        </w:r>
      </w:ins>
      <w:ins w:id="21" w:author="John Morrongiello" w:date="2015-12-22T23:18:00Z">
        <w:r w:rsidR="00B66D47">
          <w:t xml:space="preserve">I omitted all fish with sex=’U’ from my analyses; but you’ve got the data here if sex-specific differences aren’t of interest to you. </w:t>
        </w:r>
      </w:ins>
      <w:ins w:id="22" w:author="John Morrongiello" w:date="2015-12-22T22:51:00Z">
        <w:r w:rsidR="003E2F06">
          <w:t>I had given you a copy of th</w:t>
        </w:r>
      </w:ins>
      <w:ins w:id="23" w:author="John Morrongiello" w:date="2015-12-22T23:19:00Z">
        <w:r w:rsidR="00B66D47">
          <w:t xml:space="preserve">is modified </w:t>
        </w:r>
      </w:ins>
      <w:ins w:id="24" w:author="John Morrongiello" w:date="2015-12-22T22:52:00Z">
        <w:r w:rsidR="003E2F06">
          <w:t>‘</w:t>
        </w:r>
      </w:ins>
      <w:ins w:id="25" w:author="John Morrongiello" w:date="2015-12-22T22:51:00Z">
        <w:r w:rsidR="003E2F06">
          <w:t>sexJM</w:t>
        </w:r>
      </w:ins>
      <w:ins w:id="26" w:author="John Morrongiello" w:date="2015-12-22T22:52:00Z">
        <w:r w:rsidR="003E2F06">
          <w:t>’</w:t>
        </w:r>
      </w:ins>
      <w:ins w:id="27" w:author="John Morrongiello" w:date="2015-12-22T22:51:00Z">
        <w:r w:rsidR="003E2F06">
          <w:t xml:space="preserve"> column instead of the correct ‘sex’ column (I used the correct sex d</w:t>
        </w:r>
        <w:bookmarkStart w:id="28" w:name="_GoBack"/>
        <w:bookmarkEnd w:id="28"/>
        <w:r w:rsidR="003E2F06">
          <w:t>ata in our paper)</w:t>
        </w:r>
      </w:ins>
      <w:ins w:id="29" w:author="John Morrongiello" w:date="2015-12-22T22:52:00Z">
        <w:r w:rsidR="003E2F06">
          <w:t>. Let me know if you have further queries here</w:t>
        </w:r>
      </w:ins>
    </w:p>
    <w:p w14:paraId="2F25F21F" w14:textId="41861255" w:rsidR="0D0F2CF6" w:rsidRDefault="426062A3" w:rsidP="0D0F2CF6">
      <w:pPr>
        <w:numPr>
          <w:ilvl w:val="0"/>
          <w:numId w:val="3"/>
        </w:numPr>
        <w:rPr>
          <w:rFonts w:eastAsiaTheme="minorEastAsia"/>
          <w:sz w:val="24"/>
          <w:szCs w:val="24"/>
        </w:rPr>
      </w:pPr>
      <w:r>
        <w:t xml:space="preserve">I have noticed that "YearCap" have been copied into "Year" correspondant to Age 1 in each fish. The true year correspondant to Age 1 should be the previous of Age 2 (e.g. Age2 = 2002 =&gt; Age 1 = 2001). But in this way the Year relative to Age 1 would be equal to "YearClass" (shouldn't it be greater by 1?). </w:t>
      </w:r>
    </w:p>
    <w:p w14:paraId="558768E0" w14:textId="3A336E75" w:rsidR="0D0F2CF6" w:rsidRDefault="0D0F2CF6" w:rsidP="0D0F2CF6">
      <w:pPr>
        <w:jc w:val="center"/>
      </w:pPr>
      <w:r>
        <w:rPr>
          <w:noProof/>
          <w:lang w:val="en-AU" w:eastAsia="en-AU"/>
        </w:rPr>
        <w:drawing>
          <wp:inline distT="0" distB="0" distL="0" distR="0" wp14:anchorId="68A264A4" wp14:editId="11197AC8">
            <wp:extent cx="2200275" cy="2038350"/>
            <wp:effectExtent l="0" t="0" r="0" b="0"/>
            <wp:docPr id="15525232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2200275" cy="2038350"/>
                    </a:xfrm>
                    <a:prstGeom prst="rect">
                      <a:avLst/>
                    </a:prstGeom>
                  </pic:spPr>
                </pic:pic>
              </a:graphicData>
            </a:graphic>
          </wp:inline>
        </w:drawing>
      </w:r>
    </w:p>
    <w:p w14:paraId="3881A9C5" w14:textId="249909EF" w:rsidR="0D0F2CF6" w:rsidRDefault="426062A3" w:rsidP="0D0F2CF6">
      <w:pPr>
        <w:ind w:left="708"/>
        <w:rPr>
          <w:ins w:id="30" w:author="John Morrongiello" w:date="2015-12-22T23:02:00Z"/>
        </w:rPr>
      </w:pPr>
      <w:r>
        <w:lastRenderedPageBreak/>
        <w:t xml:space="preserve">For exemple in fish1000  YearCap=2010, year relative to age 1 would be 2001, equal to Yearclass. Is it correct? Or should I consider Year(Age1) = 2002, Year(Age2) = 2003..... Year(Age8) = 2009? </w:t>
      </w:r>
    </w:p>
    <w:p w14:paraId="4C6EC2E2" w14:textId="6C057778" w:rsidR="007D0C30" w:rsidRDefault="007D0C30" w:rsidP="0D0F2CF6">
      <w:pPr>
        <w:ind w:left="708"/>
        <w:rPr>
          <w:ins w:id="31" w:author="John Morrongiello" w:date="2015-12-22T23:05:00Z"/>
        </w:rPr>
      </w:pPr>
      <w:ins w:id="32" w:author="John Morrongiello" w:date="2015-12-22T23:02:00Z">
        <w:r>
          <w:t>Sorry, rushed spread-sheeting on my behalf again. For my paper I didn’t analyse data from the first year of growth because of issues around working out where the core actually is and because, depending on when a fish was spawned in relation to the designated birthdate, the first increment could represent 9 months or 14 months of growth. I added this first increment back in here as I thought it might be useful</w:t>
        </w:r>
      </w:ins>
      <w:ins w:id="33" w:author="John Morrongiello" w:date="2015-12-22T23:04:00Z">
        <w:r>
          <w:t xml:space="preserve">, but I stuffed up the Year. The ‘Year’ for the Age 1 increment should be Year at Age 2-1 (i.e. for fish1000, </w:t>
        </w:r>
      </w:ins>
      <w:ins w:id="34" w:author="John Morrongiello" w:date="2015-12-22T23:05:00Z">
        <w:r>
          <w:t>2002-1=2001.</w:t>
        </w:r>
      </w:ins>
    </w:p>
    <w:p w14:paraId="621C2006" w14:textId="56BF5C1F" w:rsidR="007D0C30" w:rsidRDefault="007D0C30" w:rsidP="0D0F2CF6">
      <w:pPr>
        <w:ind w:left="708"/>
        <w:rPr>
          <w:ins w:id="35" w:author="John Morrongiello" w:date="2015-12-22T23:05:00Z"/>
        </w:rPr>
      </w:pPr>
      <w:ins w:id="36" w:author="John Morrongiello" w:date="2015-12-22T23:05:00Z">
        <w:r>
          <w:t>In regards to the Year and the YearClass for age 1: the first icnrement represents growth in the first year of an individuals life. This year started on the fish</w:t>
        </w:r>
      </w:ins>
      <w:ins w:id="37" w:author="John Morrongiello" w:date="2015-12-22T23:06:00Z">
        <w:r>
          <w:t xml:space="preserve">’s designated birthdate (for tiger  flathead this is 1 January). </w:t>
        </w:r>
      </w:ins>
      <w:ins w:id="38" w:author="John Morrongiello" w:date="2015-12-22T23:07:00Z">
        <w:r>
          <w:t>In the case of fish1000,</w:t>
        </w:r>
      </w:ins>
      <w:ins w:id="39" w:author="John Morrongiello" w:date="2015-12-22T23:06:00Z">
        <w:r>
          <w:t xml:space="preserve"> the first year of growth gets labelled the same as the YearClass</w:t>
        </w:r>
      </w:ins>
      <w:ins w:id="40" w:author="John Morrongiello" w:date="2015-12-22T23:07:00Z">
        <w:r>
          <w:t xml:space="preserve"> (2001)</w:t>
        </w:r>
      </w:ins>
      <w:ins w:id="41" w:author="John Morrongiello" w:date="2015-12-22T23:06:00Z">
        <w:r>
          <w:t xml:space="preserve">. When </w:t>
        </w:r>
      </w:ins>
      <w:ins w:id="42" w:author="John Morrongiello" w:date="2015-12-22T23:07:00Z">
        <w:r>
          <w:t>fish1000</w:t>
        </w:r>
      </w:ins>
      <w:ins w:id="43" w:author="John Morrongiello" w:date="2015-12-22T23:06:00Z">
        <w:r>
          <w:t xml:space="preserve"> turns one on 1 January</w:t>
        </w:r>
      </w:ins>
      <w:ins w:id="44" w:author="John Morrongiello" w:date="2015-12-22T23:07:00Z">
        <w:r>
          <w:t xml:space="preserve"> 2002, the second increment (representing growth in this second year of life) gets labelled 2002 and so on.</w:t>
        </w:r>
      </w:ins>
      <w:ins w:id="45" w:author="John Morrongiello" w:date="2015-12-22T23:08:00Z">
        <w:r>
          <w:t xml:space="preserve"> In a human example, if you</w:t>
        </w:r>
      </w:ins>
      <w:ins w:id="46" w:author="John Morrongiello" w:date="2015-12-22T23:09:00Z">
        <w:r>
          <w:t>’re birthday was 1 January you would turn a year older on that day and would maintain that age for the full following year until your next birtday (this year of your life would be defined by your birthday which here is the calenedar year).</w:t>
        </w:r>
      </w:ins>
    </w:p>
    <w:p w14:paraId="28C52903" w14:textId="77777777" w:rsidR="007D0C30" w:rsidRDefault="007D0C30" w:rsidP="0D0F2CF6">
      <w:pPr>
        <w:ind w:left="708"/>
      </w:pPr>
    </w:p>
    <w:p w14:paraId="6CB38DA9" w14:textId="6955D24B" w:rsidR="0D0F2CF6" w:rsidRDefault="0D0F2CF6" w:rsidP="0D0F2CF6">
      <w:pPr>
        <w:ind w:left="708"/>
      </w:pPr>
      <w:r>
        <w:t>In the second case sometimes YearCap=Year(MaxAge), as in fish2075.</w:t>
      </w:r>
    </w:p>
    <w:p w14:paraId="18A843A3" w14:textId="369B3E6B" w:rsidR="0D0F2CF6" w:rsidRDefault="0D0F2CF6" w:rsidP="0D0F2CF6">
      <w:pPr>
        <w:ind w:left="708"/>
        <w:jc w:val="center"/>
      </w:pPr>
      <w:r>
        <w:rPr>
          <w:noProof/>
          <w:lang w:val="en-AU" w:eastAsia="en-AU"/>
        </w:rPr>
        <w:drawing>
          <wp:inline distT="0" distB="0" distL="0" distR="0" wp14:anchorId="44AAD5CD" wp14:editId="11197AC8">
            <wp:extent cx="2238375" cy="1543050"/>
            <wp:effectExtent l="0" t="0" r="0" b="0"/>
            <wp:docPr id="993145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238375" cy="1543050"/>
                    </a:xfrm>
                    <a:prstGeom prst="rect">
                      <a:avLst/>
                    </a:prstGeom>
                  </pic:spPr>
                </pic:pic>
              </a:graphicData>
            </a:graphic>
          </wp:inline>
        </w:drawing>
      </w:r>
    </w:p>
    <w:p w14:paraId="74DF81B0" w14:textId="09C7F51F" w:rsidR="0D0F2CF6" w:rsidRDefault="0D0F2CF6" w:rsidP="0D0F2CF6">
      <w:pPr>
        <w:ind w:left="708"/>
        <w:jc w:val="center"/>
      </w:pPr>
    </w:p>
    <w:p w14:paraId="57FE9D86" w14:textId="197560F2" w:rsidR="426062A3" w:rsidRDefault="007D0C30">
      <w:ins w:id="47" w:author="John Morrongiello" w:date="2015-12-22T23:11:00Z">
        <w:r>
          <w:t xml:space="preserve">Again, appologies. </w:t>
        </w:r>
      </w:ins>
      <w:ins w:id="48" w:author="John Morrongiello" w:date="2015-12-22T23:12:00Z">
        <w:r>
          <w:t>Th</w:t>
        </w:r>
        <w:r w:rsidR="00B66D47">
          <w:t>e Year for Age=1 should be the same as the YearClass (which is the same as Age=2 Year-1 (as above). The error was in my excel formula</w:t>
        </w:r>
      </w:ins>
      <w:ins w:id="49" w:author="John Morrongiello" w:date="2015-12-22T23:13:00Z">
        <w:r w:rsidR="00B66D47">
          <w:t xml:space="preserve"> which I hastily used to add this first increment measurement</w:t>
        </w:r>
      </w:ins>
      <w:ins w:id="50" w:author="John Morrongiello" w:date="2015-12-22T23:12:00Z">
        <w:r w:rsidR="00B66D47">
          <w:t>, not the rest of the data</w:t>
        </w:r>
      </w:ins>
    </w:p>
    <w:p w14:paraId="6DE3C741" w14:textId="7F3B0926" w:rsidR="426062A3" w:rsidRDefault="426062A3"/>
    <w:p w14:paraId="4B7379C0" w14:textId="6253ED2E" w:rsidR="0D0F2CF6" w:rsidRDefault="0D0F2CF6">
      <w:r w:rsidRPr="0D0F2CF6">
        <w:rPr>
          <w:rFonts w:ascii="Calibri" w:eastAsia="Calibri" w:hAnsi="Calibri" w:cs="Calibri"/>
          <w:b/>
          <w:bCs/>
          <w:sz w:val="26"/>
          <w:szCs w:val="26"/>
        </w:rPr>
        <w:t>environmental data.csv</w:t>
      </w:r>
    </w:p>
    <w:p w14:paraId="103EC60E" w14:textId="31AED32B" w:rsidR="0D0F2CF6" w:rsidRPr="00D73AA9" w:rsidRDefault="0D0F2CF6" w:rsidP="0D0F2CF6">
      <w:pPr>
        <w:pStyle w:val="ListParagraph"/>
        <w:numPr>
          <w:ilvl w:val="0"/>
          <w:numId w:val="1"/>
        </w:numPr>
        <w:rPr>
          <w:ins w:id="51" w:author="John Morrongiello" w:date="2015-12-22T22:17:00Z"/>
          <w:rFonts w:eastAsiaTheme="minorEastAsia"/>
          <w:rPrChange w:id="52" w:author="John Morrongiello" w:date="2015-12-22T22:17:00Z">
            <w:rPr>
              <w:ins w:id="53" w:author="John Morrongiello" w:date="2015-12-22T22:17:00Z"/>
              <w:rFonts w:ascii="Calibri" w:eastAsia="Calibri" w:hAnsi="Calibri" w:cs="Calibri"/>
            </w:rPr>
          </w:rPrChange>
        </w:rPr>
      </w:pPr>
      <w:r w:rsidRPr="0D0F2CF6">
        <w:rPr>
          <w:rFonts w:ascii="Calibri" w:eastAsia="Calibri" w:hAnsi="Calibri" w:cs="Calibri"/>
        </w:rPr>
        <w:t>Data referred to totalcatch in Newcastle region are expressed in kg? In this case totalcatch would be smaller than CPUE.</w:t>
      </w:r>
    </w:p>
    <w:p w14:paraId="2B7FDCB0" w14:textId="556986FB" w:rsidR="00D73AA9" w:rsidRDefault="00D73AA9" w:rsidP="0D0F2CF6">
      <w:pPr>
        <w:pStyle w:val="ListParagraph"/>
        <w:numPr>
          <w:ilvl w:val="0"/>
          <w:numId w:val="1"/>
        </w:numPr>
        <w:rPr>
          <w:rFonts w:eastAsiaTheme="minorEastAsia"/>
        </w:rPr>
      </w:pPr>
      <w:ins w:id="54" w:author="John Morrongiello" w:date="2015-12-22T22:17:00Z">
        <w:r>
          <w:rPr>
            <w:rFonts w:ascii="Calibri" w:eastAsia="Calibri" w:hAnsi="Calibri" w:cs="Calibri"/>
          </w:rPr>
          <w:t xml:space="preserve">The Newcastle data comes from a State based fishery (as opposed to the Commonwealth </w:t>
        </w:r>
      </w:ins>
      <w:ins w:id="55" w:author="John Morrongiello" w:date="2015-12-22T22:18:00Z">
        <w:r>
          <w:rPr>
            <w:rFonts w:ascii="Calibri" w:eastAsia="Calibri" w:hAnsi="Calibri" w:cs="Calibri"/>
          </w:rPr>
          <w:t xml:space="preserve">fishery for all other fishing zones). They record their data differently, but in any case you don’t have Newcastle growth increments </w:t>
        </w:r>
      </w:ins>
      <w:ins w:id="56" w:author="John Morrongiello" w:date="2015-12-22T22:19:00Z">
        <w:r>
          <w:rPr>
            <w:rFonts w:ascii="Calibri" w:eastAsia="Calibri" w:hAnsi="Calibri" w:cs="Calibri"/>
          </w:rPr>
          <w:t xml:space="preserve">(data came from NSW Fisheries and I didn’t have permission to pass it on) </w:t>
        </w:r>
      </w:ins>
      <w:ins w:id="57" w:author="John Morrongiello" w:date="2015-12-22T22:18:00Z">
        <w:r>
          <w:rPr>
            <w:rFonts w:ascii="Calibri" w:eastAsia="Calibri" w:hAnsi="Calibri" w:cs="Calibri"/>
          </w:rPr>
          <w:t>so this might not be an issue?</w:t>
        </w:r>
      </w:ins>
    </w:p>
    <w:p w14:paraId="4C6C2FD0" w14:textId="77777777" w:rsidR="00D73AA9" w:rsidRPr="00D73AA9" w:rsidRDefault="0D0F2CF6" w:rsidP="0D0F2CF6">
      <w:pPr>
        <w:pStyle w:val="ListParagraph"/>
        <w:numPr>
          <w:ilvl w:val="0"/>
          <w:numId w:val="1"/>
        </w:numPr>
        <w:rPr>
          <w:ins w:id="58" w:author="John Morrongiello" w:date="2015-12-22T22:19:00Z"/>
          <w:rFonts w:eastAsiaTheme="minorEastAsia"/>
          <w:rPrChange w:id="59" w:author="John Morrongiello" w:date="2015-12-22T22:19:00Z">
            <w:rPr>
              <w:ins w:id="60" w:author="John Morrongiello" w:date="2015-12-22T22:19:00Z"/>
              <w:rFonts w:ascii="Calibri" w:eastAsia="Calibri" w:hAnsi="Calibri" w:cs="Calibri"/>
            </w:rPr>
          </w:rPrChange>
        </w:rPr>
      </w:pPr>
      <w:r w:rsidRPr="0D0F2CF6">
        <w:rPr>
          <w:rFonts w:ascii="Calibri" w:eastAsia="Calibri" w:hAnsi="Calibri" w:cs="Calibri"/>
        </w:rPr>
        <w:t>In every year if CPUE is present, it is present totalcatch as well, except for 1984-Newcastle and 2011 Newcastle. Is it possible that totalcatch column is offset by one row in Newcastle?</w:t>
      </w:r>
    </w:p>
    <w:p w14:paraId="564F6E8A" w14:textId="31D7361D" w:rsidR="0D0F2CF6" w:rsidRDefault="00D73AA9" w:rsidP="0D0F2CF6">
      <w:pPr>
        <w:pStyle w:val="ListParagraph"/>
        <w:numPr>
          <w:ilvl w:val="0"/>
          <w:numId w:val="1"/>
        </w:numPr>
        <w:rPr>
          <w:rFonts w:eastAsiaTheme="minorEastAsia"/>
        </w:rPr>
      </w:pPr>
      <w:ins w:id="61" w:author="John Morrongiello" w:date="2015-12-22T22:19:00Z">
        <w:r>
          <w:rPr>
            <w:rFonts w:ascii="Calibri" w:eastAsia="Calibri" w:hAnsi="Calibri" w:cs="Calibri"/>
          </w:rPr>
          <w:lastRenderedPageBreak/>
          <w:t xml:space="preserve">The reason for the offset is that NSW Fisheries has a different reporting period to the Commonwealth </w:t>
        </w:r>
      </w:ins>
      <w:ins w:id="62" w:author="John Morrongiello" w:date="2015-12-22T22:20:00Z">
        <w:r>
          <w:rPr>
            <w:rFonts w:ascii="Calibri" w:eastAsia="Calibri" w:hAnsi="Calibri" w:cs="Calibri"/>
          </w:rPr>
          <w:t>fishery; I had to offset the data to ensure that they were comparable across zones.</w:t>
        </w:r>
      </w:ins>
      <w:r w:rsidR="0D0F2CF6" w:rsidRPr="0D0F2CF6">
        <w:rPr>
          <w:rFonts w:ascii="Calibri" w:eastAsia="Calibri" w:hAnsi="Calibri" w:cs="Calibri"/>
        </w:rPr>
        <w:t xml:space="preserve"> </w:t>
      </w:r>
    </w:p>
    <w:p w14:paraId="6C6BA7CE" w14:textId="4EC016B3" w:rsidR="0D0F2CF6" w:rsidRPr="00D73AA9" w:rsidRDefault="0D0F2CF6" w:rsidP="0D0F2CF6">
      <w:pPr>
        <w:pStyle w:val="ListParagraph"/>
        <w:numPr>
          <w:ilvl w:val="0"/>
          <w:numId w:val="1"/>
        </w:numPr>
        <w:rPr>
          <w:ins w:id="63" w:author="John Morrongiello" w:date="2015-12-22T22:20:00Z"/>
          <w:rFonts w:eastAsiaTheme="minorEastAsia"/>
          <w:rPrChange w:id="64" w:author="John Morrongiello" w:date="2015-12-22T22:20:00Z">
            <w:rPr>
              <w:ins w:id="65" w:author="John Morrongiello" w:date="2015-12-22T22:20:00Z"/>
              <w:rFonts w:ascii="Calibri" w:eastAsia="Calibri" w:hAnsi="Calibri" w:cs="Calibri"/>
            </w:rPr>
          </w:rPrChange>
        </w:rPr>
      </w:pPr>
      <w:r w:rsidRPr="0D0F2CF6">
        <w:rPr>
          <w:rFonts w:ascii="Calibri" w:eastAsia="Calibri" w:hAnsi="Calibri" w:cs="Calibri"/>
        </w:rPr>
        <w:t xml:space="preserve">Correlation between CPUE and totalcatch is low in all the regions but one. This is likely according to big variations in fishing effort through years, can you confirm that? </w:t>
      </w:r>
    </w:p>
    <w:p w14:paraId="2843C729" w14:textId="7BB120F4" w:rsidR="00D73AA9" w:rsidRDefault="003F2947" w:rsidP="0D0F2CF6">
      <w:pPr>
        <w:pStyle w:val="ListParagraph"/>
        <w:numPr>
          <w:ilvl w:val="0"/>
          <w:numId w:val="1"/>
        </w:numPr>
        <w:rPr>
          <w:rFonts w:eastAsiaTheme="minorEastAsia"/>
        </w:rPr>
      </w:pPr>
      <w:ins w:id="66" w:author="John Morrongiello" w:date="2015-12-22T22:29:00Z">
        <w:r>
          <w:rPr>
            <w:rFonts w:ascii="Calibri" w:eastAsia="Calibri" w:hAnsi="Calibri" w:cs="Calibri"/>
          </w:rPr>
          <w:t xml:space="preserve">All zones have variable levels of fishing effort through time. This is partly because it is a multi-species fishery and trawlers may be switching between target species as they go? </w:t>
        </w:r>
      </w:ins>
      <w:ins w:id="67" w:author="John Morrongiello" w:date="2015-12-22T22:33:00Z">
        <w:r>
          <w:rPr>
            <w:rFonts w:ascii="Calibri" w:eastAsia="Calibri" w:hAnsi="Calibri" w:cs="Calibri"/>
          </w:rPr>
          <w:t>I’ve got a copy of the skipper log book data that documents shot-by-shot catches and hours trawled. You’ll definitely need to get AFMA permission to look at this</w:t>
        </w:r>
      </w:ins>
      <w:ins w:id="68" w:author="John Morrongiello" w:date="2015-12-22T22:34:00Z">
        <w:r>
          <w:rPr>
            <w:rFonts w:ascii="Calibri" w:eastAsia="Calibri" w:hAnsi="Calibri" w:cs="Calibri"/>
          </w:rPr>
          <w:t xml:space="preserve"> as it contains commercial in confidence information</w:t>
        </w:r>
      </w:ins>
      <w:ins w:id="69" w:author="John Morrongiello" w:date="2015-12-22T22:33:00Z">
        <w:r>
          <w:rPr>
            <w:rFonts w:ascii="Calibri" w:eastAsia="Calibri" w:hAnsi="Calibri" w:cs="Calibri"/>
          </w:rPr>
          <w:t>, but once you have it I can</w:t>
        </w:r>
      </w:ins>
      <w:ins w:id="70" w:author="John Morrongiello" w:date="2015-12-22T22:34:00Z">
        <w:r>
          <w:rPr>
            <w:rFonts w:ascii="Calibri" w:eastAsia="Calibri" w:hAnsi="Calibri" w:cs="Calibri"/>
          </w:rPr>
          <w:t xml:space="preserve"> pass my raw data on for you to interrogate further.</w:t>
        </w:r>
      </w:ins>
    </w:p>
    <w:p w14:paraId="6BBE2D75" w14:textId="524238B7" w:rsidR="0D0F2CF6" w:rsidRDefault="0D0F2CF6" w:rsidP="0D0F2CF6">
      <w:pPr>
        <w:jc w:val="center"/>
      </w:pPr>
      <w:r>
        <w:rPr>
          <w:noProof/>
          <w:lang w:val="en-AU" w:eastAsia="en-AU"/>
        </w:rPr>
        <w:drawing>
          <wp:inline distT="0" distB="0" distL="0" distR="0" wp14:anchorId="26A3BD65" wp14:editId="6CF42038">
            <wp:extent cx="6210300" cy="3118088"/>
            <wp:effectExtent l="0" t="0" r="0" b="0"/>
            <wp:docPr id="2442300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6210300" cy="3118088"/>
                    </a:xfrm>
                    <a:prstGeom prst="rect">
                      <a:avLst/>
                    </a:prstGeom>
                  </pic:spPr>
                </pic:pic>
              </a:graphicData>
            </a:graphic>
          </wp:inline>
        </w:drawing>
      </w:r>
    </w:p>
    <w:p w14:paraId="194BFDF0" w14:textId="159DDA31" w:rsidR="0D0F2CF6" w:rsidRDefault="0D0F2CF6" w:rsidP="0D0F2CF6"/>
    <w:p w14:paraId="293C92D3" w14:textId="54458375" w:rsidR="0C5C0459" w:rsidRDefault="0C5C0459" w:rsidP="0C5C0459"/>
    <w:p w14:paraId="7ACD3116" w14:textId="24930788" w:rsidR="0C5C0459" w:rsidRDefault="0C5C0459" w:rsidP="0C5C0459">
      <w:r>
        <w:t>Thank you for the help.</w:t>
      </w:r>
    </w:p>
    <w:p w14:paraId="0F4F0639" w14:textId="4D1DF522" w:rsidR="0C5C0459" w:rsidRDefault="0C5C0459" w:rsidP="0C5C0459"/>
    <w:p w14:paraId="542CF6F7" w14:textId="72EDA10B" w:rsidR="0C5C0459" w:rsidRDefault="0C5C0459" w:rsidP="0C5C0459">
      <w:r>
        <w:t>Federico</w:t>
      </w:r>
    </w:p>
    <w:sectPr w:rsidR="0C5C04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B7A80"/>
    <w:multiLevelType w:val="hybridMultilevel"/>
    <w:tmpl w:val="A454CA5C"/>
    <w:lvl w:ilvl="0" w:tplc="DBCA7EC4">
      <w:start w:val="1"/>
      <w:numFmt w:val="bullet"/>
      <w:lvlText w:val=""/>
      <w:lvlJc w:val="left"/>
      <w:pPr>
        <w:ind w:left="720" w:hanging="360"/>
      </w:pPr>
      <w:rPr>
        <w:rFonts w:ascii="Symbol" w:hAnsi="Symbol" w:hint="default"/>
      </w:rPr>
    </w:lvl>
    <w:lvl w:ilvl="1" w:tplc="9850CD14">
      <w:start w:val="1"/>
      <w:numFmt w:val="bullet"/>
      <w:lvlText w:val="o"/>
      <w:lvlJc w:val="left"/>
      <w:pPr>
        <w:ind w:left="1440" w:hanging="360"/>
      </w:pPr>
      <w:rPr>
        <w:rFonts w:ascii="Courier New" w:hAnsi="Courier New" w:hint="default"/>
      </w:rPr>
    </w:lvl>
    <w:lvl w:ilvl="2" w:tplc="16EA5744">
      <w:start w:val="1"/>
      <w:numFmt w:val="bullet"/>
      <w:lvlText w:val=""/>
      <w:lvlJc w:val="left"/>
      <w:pPr>
        <w:ind w:left="2160" w:hanging="360"/>
      </w:pPr>
      <w:rPr>
        <w:rFonts w:ascii="Wingdings" w:hAnsi="Wingdings" w:hint="default"/>
      </w:rPr>
    </w:lvl>
    <w:lvl w:ilvl="3" w:tplc="498A88C4">
      <w:start w:val="1"/>
      <w:numFmt w:val="bullet"/>
      <w:lvlText w:val=""/>
      <w:lvlJc w:val="left"/>
      <w:pPr>
        <w:ind w:left="2880" w:hanging="360"/>
      </w:pPr>
      <w:rPr>
        <w:rFonts w:ascii="Symbol" w:hAnsi="Symbol" w:hint="default"/>
      </w:rPr>
    </w:lvl>
    <w:lvl w:ilvl="4" w:tplc="289C638C">
      <w:start w:val="1"/>
      <w:numFmt w:val="bullet"/>
      <w:lvlText w:val="o"/>
      <w:lvlJc w:val="left"/>
      <w:pPr>
        <w:ind w:left="3600" w:hanging="360"/>
      </w:pPr>
      <w:rPr>
        <w:rFonts w:ascii="Courier New" w:hAnsi="Courier New" w:hint="default"/>
      </w:rPr>
    </w:lvl>
    <w:lvl w:ilvl="5" w:tplc="91563416">
      <w:start w:val="1"/>
      <w:numFmt w:val="bullet"/>
      <w:lvlText w:val=""/>
      <w:lvlJc w:val="left"/>
      <w:pPr>
        <w:ind w:left="4320" w:hanging="360"/>
      </w:pPr>
      <w:rPr>
        <w:rFonts w:ascii="Wingdings" w:hAnsi="Wingdings" w:hint="default"/>
      </w:rPr>
    </w:lvl>
    <w:lvl w:ilvl="6" w:tplc="BFCA4AF2">
      <w:start w:val="1"/>
      <w:numFmt w:val="bullet"/>
      <w:lvlText w:val=""/>
      <w:lvlJc w:val="left"/>
      <w:pPr>
        <w:ind w:left="5040" w:hanging="360"/>
      </w:pPr>
      <w:rPr>
        <w:rFonts w:ascii="Symbol" w:hAnsi="Symbol" w:hint="default"/>
      </w:rPr>
    </w:lvl>
    <w:lvl w:ilvl="7" w:tplc="AA5066F8">
      <w:start w:val="1"/>
      <w:numFmt w:val="bullet"/>
      <w:lvlText w:val="o"/>
      <w:lvlJc w:val="left"/>
      <w:pPr>
        <w:ind w:left="5760" w:hanging="360"/>
      </w:pPr>
      <w:rPr>
        <w:rFonts w:ascii="Courier New" w:hAnsi="Courier New" w:hint="default"/>
      </w:rPr>
    </w:lvl>
    <w:lvl w:ilvl="8" w:tplc="B186DCC8">
      <w:start w:val="1"/>
      <w:numFmt w:val="bullet"/>
      <w:lvlText w:val=""/>
      <w:lvlJc w:val="left"/>
      <w:pPr>
        <w:ind w:left="6480" w:hanging="360"/>
      </w:pPr>
      <w:rPr>
        <w:rFonts w:ascii="Wingdings" w:hAnsi="Wingdings" w:hint="default"/>
      </w:rPr>
    </w:lvl>
  </w:abstractNum>
  <w:abstractNum w:abstractNumId="1">
    <w:nsid w:val="312A5EED"/>
    <w:multiLevelType w:val="hybridMultilevel"/>
    <w:tmpl w:val="DB6E9374"/>
    <w:lvl w:ilvl="0" w:tplc="32E01FE4">
      <w:start w:val="1"/>
      <w:numFmt w:val="decimal"/>
      <w:lvlText w:val="%1."/>
      <w:lvlJc w:val="left"/>
      <w:pPr>
        <w:ind w:left="720" w:hanging="360"/>
      </w:pPr>
    </w:lvl>
    <w:lvl w:ilvl="1" w:tplc="C7A6C4D6">
      <w:start w:val="1"/>
      <w:numFmt w:val="lowerLetter"/>
      <w:lvlText w:val="%2."/>
      <w:lvlJc w:val="left"/>
      <w:pPr>
        <w:ind w:left="1440" w:hanging="360"/>
      </w:pPr>
    </w:lvl>
    <w:lvl w:ilvl="2" w:tplc="BF001E2E">
      <w:start w:val="1"/>
      <w:numFmt w:val="lowerRoman"/>
      <w:lvlText w:val="%3."/>
      <w:lvlJc w:val="right"/>
      <w:pPr>
        <w:ind w:left="2160" w:hanging="180"/>
      </w:pPr>
    </w:lvl>
    <w:lvl w:ilvl="3" w:tplc="245E79DA">
      <w:start w:val="1"/>
      <w:numFmt w:val="decimal"/>
      <w:lvlText w:val="%4."/>
      <w:lvlJc w:val="left"/>
      <w:pPr>
        <w:ind w:left="2880" w:hanging="360"/>
      </w:pPr>
    </w:lvl>
    <w:lvl w:ilvl="4" w:tplc="38A81650">
      <w:start w:val="1"/>
      <w:numFmt w:val="lowerLetter"/>
      <w:lvlText w:val="%5."/>
      <w:lvlJc w:val="left"/>
      <w:pPr>
        <w:ind w:left="3600" w:hanging="360"/>
      </w:pPr>
    </w:lvl>
    <w:lvl w:ilvl="5" w:tplc="46B2838E">
      <w:start w:val="1"/>
      <w:numFmt w:val="lowerRoman"/>
      <w:lvlText w:val="%6."/>
      <w:lvlJc w:val="right"/>
      <w:pPr>
        <w:ind w:left="4320" w:hanging="180"/>
      </w:pPr>
    </w:lvl>
    <w:lvl w:ilvl="6" w:tplc="7E562596">
      <w:start w:val="1"/>
      <w:numFmt w:val="decimal"/>
      <w:lvlText w:val="%7."/>
      <w:lvlJc w:val="left"/>
      <w:pPr>
        <w:ind w:left="5040" w:hanging="360"/>
      </w:pPr>
    </w:lvl>
    <w:lvl w:ilvl="7" w:tplc="667C13C6">
      <w:start w:val="1"/>
      <w:numFmt w:val="lowerLetter"/>
      <w:lvlText w:val="%8."/>
      <w:lvlJc w:val="left"/>
      <w:pPr>
        <w:ind w:left="5760" w:hanging="360"/>
      </w:pPr>
    </w:lvl>
    <w:lvl w:ilvl="8" w:tplc="0010B924">
      <w:start w:val="1"/>
      <w:numFmt w:val="lowerRoman"/>
      <w:lvlText w:val="%9."/>
      <w:lvlJc w:val="right"/>
      <w:pPr>
        <w:ind w:left="6480" w:hanging="180"/>
      </w:pPr>
    </w:lvl>
  </w:abstractNum>
  <w:abstractNum w:abstractNumId="2">
    <w:nsid w:val="5627658C"/>
    <w:multiLevelType w:val="hybridMultilevel"/>
    <w:tmpl w:val="F2C4CE9A"/>
    <w:lvl w:ilvl="0" w:tplc="929E3EAA">
      <w:start w:val="1"/>
      <w:numFmt w:val="decimal"/>
      <w:lvlText w:val="%1."/>
      <w:lvlJc w:val="left"/>
      <w:pPr>
        <w:ind w:left="720" w:hanging="360"/>
      </w:pPr>
    </w:lvl>
    <w:lvl w:ilvl="1" w:tplc="879CF10C">
      <w:start w:val="1"/>
      <w:numFmt w:val="lowerLetter"/>
      <w:lvlText w:val="%2."/>
      <w:lvlJc w:val="left"/>
      <w:pPr>
        <w:ind w:left="1440" w:hanging="360"/>
      </w:pPr>
    </w:lvl>
    <w:lvl w:ilvl="2" w:tplc="16D40DB2">
      <w:start w:val="1"/>
      <w:numFmt w:val="lowerRoman"/>
      <w:lvlText w:val="%3."/>
      <w:lvlJc w:val="right"/>
      <w:pPr>
        <w:ind w:left="2160" w:hanging="180"/>
      </w:pPr>
    </w:lvl>
    <w:lvl w:ilvl="3" w:tplc="B508654A">
      <w:start w:val="1"/>
      <w:numFmt w:val="decimal"/>
      <w:lvlText w:val="%4."/>
      <w:lvlJc w:val="left"/>
      <w:pPr>
        <w:ind w:left="2880" w:hanging="360"/>
      </w:pPr>
    </w:lvl>
    <w:lvl w:ilvl="4" w:tplc="4D6A491E">
      <w:start w:val="1"/>
      <w:numFmt w:val="lowerLetter"/>
      <w:lvlText w:val="%5."/>
      <w:lvlJc w:val="left"/>
      <w:pPr>
        <w:ind w:left="3600" w:hanging="360"/>
      </w:pPr>
    </w:lvl>
    <w:lvl w:ilvl="5" w:tplc="63CABD5A">
      <w:start w:val="1"/>
      <w:numFmt w:val="lowerRoman"/>
      <w:lvlText w:val="%6."/>
      <w:lvlJc w:val="right"/>
      <w:pPr>
        <w:ind w:left="4320" w:hanging="180"/>
      </w:pPr>
    </w:lvl>
    <w:lvl w:ilvl="6" w:tplc="DE90F370">
      <w:start w:val="1"/>
      <w:numFmt w:val="decimal"/>
      <w:lvlText w:val="%7."/>
      <w:lvlJc w:val="left"/>
      <w:pPr>
        <w:ind w:left="5040" w:hanging="360"/>
      </w:pPr>
    </w:lvl>
    <w:lvl w:ilvl="7" w:tplc="D23ABA36">
      <w:start w:val="1"/>
      <w:numFmt w:val="lowerLetter"/>
      <w:lvlText w:val="%8."/>
      <w:lvlJc w:val="left"/>
      <w:pPr>
        <w:ind w:left="5760" w:hanging="360"/>
      </w:pPr>
    </w:lvl>
    <w:lvl w:ilvl="8" w:tplc="55BEF1DA">
      <w:start w:val="1"/>
      <w:numFmt w:val="lowerRoman"/>
      <w:lvlText w:val="%9."/>
      <w:lvlJc w:val="right"/>
      <w:pPr>
        <w:ind w:left="6480" w:hanging="180"/>
      </w:pPr>
    </w:lvl>
  </w:abstractNum>
  <w:abstractNum w:abstractNumId="3">
    <w:nsid w:val="56566B88"/>
    <w:multiLevelType w:val="hybridMultilevel"/>
    <w:tmpl w:val="239A4F3A"/>
    <w:lvl w:ilvl="0" w:tplc="E1B0B08A">
      <w:start w:val="1"/>
      <w:numFmt w:val="bullet"/>
      <w:lvlText w:val=""/>
      <w:lvlJc w:val="left"/>
      <w:pPr>
        <w:ind w:left="720" w:hanging="360"/>
      </w:pPr>
      <w:rPr>
        <w:rFonts w:ascii="Symbol" w:hAnsi="Symbol" w:hint="default"/>
      </w:rPr>
    </w:lvl>
    <w:lvl w:ilvl="1" w:tplc="50C4F9AA">
      <w:start w:val="1"/>
      <w:numFmt w:val="bullet"/>
      <w:lvlText w:val="o"/>
      <w:lvlJc w:val="left"/>
      <w:pPr>
        <w:ind w:left="1440" w:hanging="360"/>
      </w:pPr>
      <w:rPr>
        <w:rFonts w:ascii="Courier New" w:hAnsi="Courier New" w:hint="default"/>
      </w:rPr>
    </w:lvl>
    <w:lvl w:ilvl="2" w:tplc="B2C25258">
      <w:start w:val="1"/>
      <w:numFmt w:val="bullet"/>
      <w:lvlText w:val=""/>
      <w:lvlJc w:val="left"/>
      <w:pPr>
        <w:ind w:left="2160" w:hanging="360"/>
      </w:pPr>
      <w:rPr>
        <w:rFonts w:ascii="Wingdings" w:hAnsi="Wingdings" w:hint="default"/>
      </w:rPr>
    </w:lvl>
    <w:lvl w:ilvl="3" w:tplc="530C426C">
      <w:start w:val="1"/>
      <w:numFmt w:val="bullet"/>
      <w:lvlText w:val=""/>
      <w:lvlJc w:val="left"/>
      <w:pPr>
        <w:ind w:left="2880" w:hanging="360"/>
      </w:pPr>
      <w:rPr>
        <w:rFonts w:ascii="Symbol" w:hAnsi="Symbol" w:hint="default"/>
      </w:rPr>
    </w:lvl>
    <w:lvl w:ilvl="4" w:tplc="B7305BDC">
      <w:start w:val="1"/>
      <w:numFmt w:val="bullet"/>
      <w:lvlText w:val="o"/>
      <w:lvlJc w:val="left"/>
      <w:pPr>
        <w:ind w:left="3600" w:hanging="360"/>
      </w:pPr>
      <w:rPr>
        <w:rFonts w:ascii="Courier New" w:hAnsi="Courier New" w:hint="default"/>
      </w:rPr>
    </w:lvl>
    <w:lvl w:ilvl="5" w:tplc="986A8FF2">
      <w:start w:val="1"/>
      <w:numFmt w:val="bullet"/>
      <w:lvlText w:val=""/>
      <w:lvlJc w:val="left"/>
      <w:pPr>
        <w:ind w:left="4320" w:hanging="360"/>
      </w:pPr>
      <w:rPr>
        <w:rFonts w:ascii="Wingdings" w:hAnsi="Wingdings" w:hint="default"/>
      </w:rPr>
    </w:lvl>
    <w:lvl w:ilvl="6" w:tplc="D61807F2">
      <w:start w:val="1"/>
      <w:numFmt w:val="bullet"/>
      <w:lvlText w:val=""/>
      <w:lvlJc w:val="left"/>
      <w:pPr>
        <w:ind w:left="5040" w:hanging="360"/>
      </w:pPr>
      <w:rPr>
        <w:rFonts w:ascii="Symbol" w:hAnsi="Symbol" w:hint="default"/>
      </w:rPr>
    </w:lvl>
    <w:lvl w:ilvl="7" w:tplc="44C4A8A4">
      <w:start w:val="1"/>
      <w:numFmt w:val="bullet"/>
      <w:lvlText w:val="o"/>
      <w:lvlJc w:val="left"/>
      <w:pPr>
        <w:ind w:left="5760" w:hanging="360"/>
      </w:pPr>
      <w:rPr>
        <w:rFonts w:ascii="Courier New" w:hAnsi="Courier New" w:hint="default"/>
      </w:rPr>
    </w:lvl>
    <w:lvl w:ilvl="8" w:tplc="4C26A382">
      <w:start w:val="1"/>
      <w:numFmt w:val="bullet"/>
      <w:lvlText w:val=""/>
      <w:lvlJc w:val="left"/>
      <w:pPr>
        <w:ind w:left="6480" w:hanging="360"/>
      </w:pPr>
      <w:rPr>
        <w:rFonts w:ascii="Wingdings" w:hAnsi="Wingdings" w:hint="default"/>
      </w:rPr>
    </w:lvl>
  </w:abstractNum>
  <w:abstractNum w:abstractNumId="4">
    <w:nsid w:val="6DED6EBA"/>
    <w:multiLevelType w:val="hybridMultilevel"/>
    <w:tmpl w:val="26481768"/>
    <w:lvl w:ilvl="0" w:tplc="41804FD8">
      <w:start w:val="1"/>
      <w:numFmt w:val="lowerLetter"/>
      <w:lvlText w:val="%1."/>
      <w:lvlJc w:val="left"/>
      <w:pPr>
        <w:ind w:left="720" w:hanging="360"/>
      </w:pPr>
    </w:lvl>
    <w:lvl w:ilvl="1" w:tplc="6ED2FB98">
      <w:start w:val="1"/>
      <w:numFmt w:val="lowerLetter"/>
      <w:lvlText w:val="%2."/>
      <w:lvlJc w:val="left"/>
      <w:pPr>
        <w:ind w:left="1440" w:hanging="360"/>
      </w:pPr>
    </w:lvl>
    <w:lvl w:ilvl="2" w:tplc="82AC8BC8">
      <w:start w:val="1"/>
      <w:numFmt w:val="lowerRoman"/>
      <w:lvlText w:val="%3."/>
      <w:lvlJc w:val="right"/>
      <w:pPr>
        <w:ind w:left="2160" w:hanging="180"/>
      </w:pPr>
    </w:lvl>
    <w:lvl w:ilvl="3" w:tplc="F26A8FB8">
      <w:start w:val="1"/>
      <w:numFmt w:val="decimal"/>
      <w:lvlText w:val="%4."/>
      <w:lvlJc w:val="left"/>
      <w:pPr>
        <w:ind w:left="2880" w:hanging="360"/>
      </w:pPr>
    </w:lvl>
    <w:lvl w:ilvl="4" w:tplc="F6C0E8C0">
      <w:start w:val="1"/>
      <w:numFmt w:val="lowerLetter"/>
      <w:lvlText w:val="%5."/>
      <w:lvlJc w:val="left"/>
      <w:pPr>
        <w:ind w:left="3600" w:hanging="360"/>
      </w:pPr>
    </w:lvl>
    <w:lvl w:ilvl="5" w:tplc="D05A8798">
      <w:start w:val="1"/>
      <w:numFmt w:val="lowerRoman"/>
      <w:lvlText w:val="%6."/>
      <w:lvlJc w:val="right"/>
      <w:pPr>
        <w:ind w:left="4320" w:hanging="180"/>
      </w:pPr>
    </w:lvl>
    <w:lvl w:ilvl="6" w:tplc="7C986032">
      <w:start w:val="1"/>
      <w:numFmt w:val="decimal"/>
      <w:lvlText w:val="%7."/>
      <w:lvlJc w:val="left"/>
      <w:pPr>
        <w:ind w:left="5040" w:hanging="360"/>
      </w:pPr>
    </w:lvl>
    <w:lvl w:ilvl="7" w:tplc="BE160328">
      <w:start w:val="1"/>
      <w:numFmt w:val="lowerLetter"/>
      <w:lvlText w:val="%8."/>
      <w:lvlJc w:val="left"/>
      <w:pPr>
        <w:ind w:left="5760" w:hanging="360"/>
      </w:pPr>
    </w:lvl>
    <w:lvl w:ilvl="8" w:tplc="5C3E41DA">
      <w:start w:val="1"/>
      <w:numFmt w:val="lowerRoman"/>
      <w:lvlText w:val="%9."/>
      <w:lvlJc w:val="right"/>
      <w:pPr>
        <w:ind w:left="6480" w:hanging="180"/>
      </w:pPr>
    </w:lvl>
  </w:abstractNum>
  <w:abstractNum w:abstractNumId="5">
    <w:nsid w:val="7C7B56DF"/>
    <w:multiLevelType w:val="hybridMultilevel"/>
    <w:tmpl w:val="DE9808A4"/>
    <w:lvl w:ilvl="0" w:tplc="EC8C4B58">
      <w:start w:val="1"/>
      <w:numFmt w:val="lowerLetter"/>
      <w:lvlText w:val="%1."/>
      <w:lvlJc w:val="left"/>
      <w:pPr>
        <w:ind w:left="720" w:hanging="360"/>
      </w:pPr>
    </w:lvl>
    <w:lvl w:ilvl="1" w:tplc="D43ECBC0">
      <w:start w:val="1"/>
      <w:numFmt w:val="lowerLetter"/>
      <w:lvlText w:val="%2."/>
      <w:lvlJc w:val="left"/>
      <w:pPr>
        <w:ind w:left="1440" w:hanging="360"/>
      </w:pPr>
    </w:lvl>
    <w:lvl w:ilvl="2" w:tplc="3D80E106">
      <w:start w:val="1"/>
      <w:numFmt w:val="lowerRoman"/>
      <w:lvlText w:val="%3."/>
      <w:lvlJc w:val="right"/>
      <w:pPr>
        <w:ind w:left="2160" w:hanging="180"/>
      </w:pPr>
    </w:lvl>
    <w:lvl w:ilvl="3" w:tplc="1F986500">
      <w:start w:val="1"/>
      <w:numFmt w:val="decimal"/>
      <w:lvlText w:val="%4."/>
      <w:lvlJc w:val="left"/>
      <w:pPr>
        <w:ind w:left="2880" w:hanging="360"/>
      </w:pPr>
    </w:lvl>
    <w:lvl w:ilvl="4" w:tplc="139C95D4">
      <w:start w:val="1"/>
      <w:numFmt w:val="lowerLetter"/>
      <w:lvlText w:val="%5."/>
      <w:lvlJc w:val="left"/>
      <w:pPr>
        <w:ind w:left="3600" w:hanging="360"/>
      </w:pPr>
    </w:lvl>
    <w:lvl w:ilvl="5" w:tplc="651AFCFA">
      <w:start w:val="1"/>
      <w:numFmt w:val="lowerRoman"/>
      <w:lvlText w:val="%6."/>
      <w:lvlJc w:val="right"/>
      <w:pPr>
        <w:ind w:left="4320" w:hanging="180"/>
      </w:pPr>
    </w:lvl>
    <w:lvl w:ilvl="6" w:tplc="CAAE290C">
      <w:start w:val="1"/>
      <w:numFmt w:val="decimal"/>
      <w:lvlText w:val="%7."/>
      <w:lvlJc w:val="left"/>
      <w:pPr>
        <w:ind w:left="5040" w:hanging="360"/>
      </w:pPr>
    </w:lvl>
    <w:lvl w:ilvl="7" w:tplc="FBC4366A">
      <w:start w:val="1"/>
      <w:numFmt w:val="lowerLetter"/>
      <w:lvlText w:val="%8."/>
      <w:lvlJc w:val="left"/>
      <w:pPr>
        <w:ind w:left="5760" w:hanging="360"/>
      </w:pPr>
    </w:lvl>
    <w:lvl w:ilvl="8" w:tplc="CE5077CE">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F2CF6"/>
    <w:rsid w:val="001D6B0B"/>
    <w:rsid w:val="00262F8A"/>
    <w:rsid w:val="003E2F06"/>
    <w:rsid w:val="003F2947"/>
    <w:rsid w:val="007D0C30"/>
    <w:rsid w:val="00825CDB"/>
    <w:rsid w:val="00B66D47"/>
    <w:rsid w:val="00D73AA9"/>
    <w:rsid w:val="00DA49C2"/>
    <w:rsid w:val="0C5C0459"/>
    <w:rsid w:val="0D0F2CF6"/>
    <w:rsid w:val="426062A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F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1D6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B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1D6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B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Morrongiello</dc:creator>
  <cp:lastModifiedBy>John Morrongiello</cp:lastModifiedBy>
  <cp:revision>5</cp:revision>
  <dcterms:created xsi:type="dcterms:W3CDTF">2015-12-22T11:16:00Z</dcterms:created>
  <dcterms:modified xsi:type="dcterms:W3CDTF">2015-12-22T12:19:00Z</dcterms:modified>
</cp:coreProperties>
</file>